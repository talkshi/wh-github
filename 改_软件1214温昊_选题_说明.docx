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A116F">
      <w:pPr>
        <w:pStyle w:val="2"/>
        <w:widowControl/>
        <w:spacing w:beforeAutospacing="0" w:afterAutospacing="0" w:line="312" w:lineRule="auto"/>
        <w:rPr>
          <w:rFonts w:hint="default"/>
        </w:rPr>
      </w:pPr>
      <w:bookmarkStart w:id="0" w:name="_GoBack"/>
      <w:bookmarkEnd w:id="0"/>
      <w:r>
        <w:rPr>
          <w:rStyle w:val="9"/>
          <w:b/>
        </w:rPr>
        <w:t>1. 题目</w:t>
      </w:r>
    </w:p>
    <w:p w14:paraId="235B8B1E">
      <w:pPr>
        <w:pStyle w:val="6"/>
        <w:widowControl/>
        <w:spacing w:beforeAutospacing="0" w:afterAutospacing="0" w:line="312" w:lineRule="auto"/>
      </w:pPr>
      <w:r>
        <w:t>基于Spring Boot</w:t>
      </w:r>
      <w:r>
        <w:rPr>
          <w:rFonts w:hint="eastAsia"/>
        </w:rPr>
        <w:t>+</w:t>
      </w:r>
      <w:del w:id="0" w:author="Microsoft Office User" w:date="2024-11-19T17:40:00Z">
        <w:r>
          <w:rPr/>
          <w:delText>v</w:delText>
        </w:r>
      </w:del>
      <w:del w:id="1" w:author="Microsoft Office User" w:date="2024-11-19T17:40:00Z">
        <w:r>
          <w:rPr>
            <w:rFonts w:hint="eastAsia"/>
          </w:rPr>
          <w:delText>ue</w:delText>
        </w:r>
      </w:del>
      <w:ins w:id="2" w:author="Microsoft Office User" w:date="2024-11-19T17:40:00Z">
        <w:r>
          <w:rPr/>
          <w:t>V</w:t>
        </w:r>
      </w:ins>
      <w:ins w:id="3" w:author="Microsoft Office User" w:date="2024-11-19T17:40:00Z">
        <w:r>
          <w:rPr>
            <w:rFonts w:hint="eastAsia"/>
          </w:rPr>
          <w:t>ue</w:t>
        </w:r>
      </w:ins>
      <w:r>
        <w:t>的残疾人信息管理系统的设计与实现</w:t>
      </w:r>
    </w:p>
    <w:p w14:paraId="09F4D5CB">
      <w:pPr>
        <w:pStyle w:val="6"/>
        <w:widowControl/>
        <w:spacing w:beforeAutospacing="0" w:afterAutospacing="0" w:line="312" w:lineRule="auto"/>
      </w:pPr>
    </w:p>
    <w:p w14:paraId="10BA82B3">
      <w:pPr>
        <w:pStyle w:val="2"/>
        <w:widowControl/>
        <w:spacing w:beforeAutospacing="0" w:afterAutospacing="0" w:line="312" w:lineRule="auto"/>
        <w:rPr>
          <w:rFonts w:hint="default"/>
        </w:rPr>
      </w:pPr>
      <w:r>
        <w:rPr>
          <w:rStyle w:val="9"/>
          <w:b/>
        </w:rPr>
        <w:t>2. 英文题目</w:t>
      </w:r>
    </w:p>
    <w:p w14:paraId="5E34B81C">
      <w:pPr>
        <w:pStyle w:val="6"/>
        <w:widowControl/>
        <w:spacing w:beforeAutospacing="0" w:afterAutospacing="0" w:line="312" w:lineRule="auto"/>
      </w:pPr>
      <w:r>
        <w:t>Design and Implementation of a Disability Information Management System Based on Spring Boot</w:t>
      </w:r>
      <w:ins w:id="4" w:author="Microsoft Office User" w:date="2024-11-19T18:31:00Z">
        <w:r>
          <w:rPr/>
          <w:t xml:space="preserve"> and Vue</w:t>
        </w:r>
      </w:ins>
    </w:p>
    <w:p w14:paraId="2787F505">
      <w:pPr>
        <w:pStyle w:val="6"/>
        <w:widowControl/>
        <w:spacing w:beforeAutospacing="0" w:afterAutospacing="0" w:line="312" w:lineRule="auto"/>
      </w:pPr>
    </w:p>
    <w:p w14:paraId="25CF9B68">
      <w:pPr>
        <w:pStyle w:val="2"/>
        <w:widowControl/>
        <w:spacing w:beforeAutospacing="0" w:afterAutospacing="0" w:line="312" w:lineRule="auto"/>
        <w:rPr>
          <w:rFonts w:hint="default"/>
        </w:rPr>
      </w:pPr>
      <w:r>
        <w:rPr>
          <w:rStyle w:val="9"/>
          <w:b/>
        </w:rPr>
        <w:t>3. 论文研究方向</w:t>
      </w:r>
    </w:p>
    <w:p w14:paraId="2889AF69">
      <w:pPr>
        <w:pStyle w:val="6"/>
        <w:widowControl/>
        <w:spacing w:beforeAutospacing="0" w:afterAutospacing="0" w:line="312" w:lineRule="auto"/>
      </w:pPr>
      <w:r>
        <w:t>残疾人信息化管理；信息系统设计</w:t>
      </w:r>
    </w:p>
    <w:p w14:paraId="451B25B0">
      <w:pPr>
        <w:pStyle w:val="6"/>
        <w:widowControl/>
        <w:spacing w:beforeAutospacing="0" w:afterAutospacing="0" w:line="312" w:lineRule="auto"/>
      </w:pPr>
    </w:p>
    <w:p w14:paraId="3D81A2E9">
      <w:pPr>
        <w:pStyle w:val="2"/>
        <w:widowControl/>
        <w:spacing w:beforeAutospacing="0" w:afterAutospacing="0" w:line="312" w:lineRule="auto"/>
        <w:rPr>
          <w:rFonts w:hint="default"/>
        </w:rPr>
      </w:pPr>
      <w:r>
        <w:rPr>
          <w:rStyle w:val="9"/>
          <w:b/>
        </w:rPr>
        <w:t>4. 主要研究内容</w:t>
      </w:r>
    </w:p>
    <w:p w14:paraId="3153938C">
      <w:pPr>
        <w:pStyle w:val="6"/>
        <w:widowControl/>
        <w:spacing w:beforeAutospacing="0" w:afterAutospacing="0" w:line="312" w:lineRule="auto"/>
        <w:ind w:firstLine="480" w:firstLineChars="200"/>
        <w:pPrChange w:id="5" w:author="Microsoft Office User" w:date="2024-11-19T18:32:00Z">
          <w:pPr>
            <w:pStyle w:val="6"/>
            <w:widowControl/>
            <w:spacing w:beforeAutospacing="0" w:afterAutospacing="0" w:line="312" w:lineRule="auto"/>
          </w:pPr>
        </w:pPrChange>
      </w:pPr>
      <w:del w:id="6" w:author="Microsoft Office User" w:date="2024-11-19T18:32:00Z">
        <w:r>
          <w:rPr/>
          <w:delText>本论文研究的主要目标是设计并实现一套基于</w:delText>
        </w:r>
      </w:del>
      <w:ins w:id="7" w:author="Microsoft Office User" w:date="2024-11-19T18:32:00Z">
        <w:r>
          <w:rPr/>
          <w:t>本文主要设计并实现一</w:t>
        </w:r>
      </w:ins>
      <w:ins w:id="8" w:author="Microsoft Office User" w:date="2024-11-19T18:32:00Z">
        <w:r>
          <w:rPr>
            <w:rFonts w:hint="eastAsia"/>
          </w:rPr>
          <w:t>个</w:t>
        </w:r>
      </w:ins>
      <w:ins w:id="9" w:author="Microsoft Office User" w:date="2024-11-19T18:32:00Z">
        <w:r>
          <w:rPr/>
          <w:t>基于</w:t>
        </w:r>
      </w:ins>
      <w:r>
        <w:t>Spring Boot的残疾人信息管理系统，旨在解决当前残疾人信息管理中数据分散、效率低下等问题，</w:t>
      </w:r>
      <w:r>
        <w:rPr>
          <w:rFonts w:hint="eastAsia"/>
        </w:rPr>
        <w:t>为残疾人士提供专项服务，</w:t>
      </w:r>
      <w:r>
        <w:t>提升相关部门的管理效率和服务质量。</w:t>
      </w:r>
    </w:p>
    <w:p w14:paraId="6E501F99">
      <w:pPr>
        <w:pStyle w:val="6"/>
        <w:widowControl/>
        <w:spacing w:beforeAutospacing="0" w:afterAutospacing="0" w:line="312" w:lineRule="auto"/>
        <w:ind w:firstLine="480" w:firstLineChars="200"/>
        <w:pPrChange w:id="10" w:author="Microsoft Office User" w:date="2024-11-19T18:32:00Z">
          <w:pPr>
            <w:pStyle w:val="6"/>
            <w:widowControl/>
            <w:spacing w:beforeAutospacing="0" w:afterAutospacing="0" w:line="312" w:lineRule="auto"/>
          </w:pPr>
        </w:pPrChange>
      </w:pPr>
      <w:r>
        <w:t>系统主要包括以下功能模块</w:t>
      </w:r>
      <w:r>
        <w:rPr>
          <w:rFonts w:hint="eastAsia"/>
        </w:rPr>
        <w:t>：</w:t>
      </w:r>
      <w:r>
        <w:rPr>
          <w:rStyle w:val="9"/>
          <w:b w:val="0"/>
          <w:bCs/>
        </w:rPr>
        <w:t>残疾人基本信息管理</w:t>
      </w:r>
      <w:r>
        <w:rPr>
          <w:rFonts w:hint="eastAsia"/>
          <w:bCs/>
        </w:rPr>
        <w:t>、</w:t>
      </w:r>
      <w:r>
        <w:rPr>
          <w:rStyle w:val="9"/>
          <w:b w:val="0"/>
          <w:bCs/>
        </w:rPr>
        <w:t>残疾类别和等级记录</w:t>
      </w:r>
      <w:r>
        <w:rPr>
          <w:rStyle w:val="9"/>
          <w:rFonts w:hint="eastAsia"/>
          <w:b w:val="0"/>
          <w:bCs/>
        </w:rPr>
        <w:t>、</w:t>
      </w:r>
      <w:r>
        <w:rPr>
          <w:rStyle w:val="9"/>
          <w:b w:val="0"/>
          <w:bCs/>
        </w:rPr>
        <w:t>补贴政策管理</w:t>
      </w:r>
      <w:r>
        <w:rPr>
          <w:rStyle w:val="9"/>
          <w:rFonts w:hint="eastAsia"/>
          <w:b w:val="0"/>
          <w:bCs/>
        </w:rPr>
        <w:t>、</w:t>
      </w:r>
      <w:r>
        <w:rPr>
          <w:rStyle w:val="9"/>
          <w:b w:val="0"/>
          <w:bCs/>
        </w:rPr>
        <w:t>康复与预约服务管理</w:t>
      </w:r>
      <w:r>
        <w:rPr>
          <w:rStyle w:val="9"/>
          <w:rFonts w:hint="eastAsia"/>
          <w:b w:val="0"/>
          <w:bCs/>
        </w:rPr>
        <w:t>、</w:t>
      </w:r>
      <w:r>
        <w:rPr>
          <w:rStyle w:val="9"/>
          <w:b w:val="0"/>
          <w:bCs/>
        </w:rPr>
        <w:t>招聘信息与简历管理</w:t>
      </w:r>
      <w:r>
        <w:rPr>
          <w:rStyle w:val="9"/>
          <w:rFonts w:hint="eastAsia"/>
          <w:b w:val="0"/>
          <w:bCs/>
        </w:rPr>
        <w:t>、</w:t>
      </w:r>
      <w:r>
        <w:rPr>
          <w:rStyle w:val="9"/>
          <w:b w:val="0"/>
          <w:bCs/>
        </w:rPr>
        <w:t>通知公告管理</w:t>
      </w:r>
      <w:r>
        <w:rPr>
          <w:rStyle w:val="9"/>
          <w:rFonts w:hint="eastAsia"/>
          <w:b w:val="0"/>
          <w:bCs/>
        </w:rPr>
        <w:t>、</w:t>
      </w:r>
      <w:r>
        <w:rPr>
          <w:rStyle w:val="9"/>
          <w:b w:val="0"/>
          <w:bCs/>
        </w:rPr>
        <w:t>数据统计与分析</w:t>
      </w:r>
      <w:r>
        <w:rPr>
          <w:rStyle w:val="9"/>
          <w:rFonts w:hint="eastAsia"/>
          <w:b w:val="0"/>
          <w:bCs/>
        </w:rPr>
        <w:t>等等</w:t>
      </w:r>
    </w:p>
    <w:p w14:paraId="12D92433">
      <w:pPr>
        <w:pStyle w:val="6"/>
        <w:widowControl/>
        <w:spacing w:beforeAutospacing="0" w:afterAutospacing="0" w:line="312" w:lineRule="auto"/>
        <w:ind w:firstLine="480" w:firstLineChars="200"/>
        <w:pPrChange w:id="11" w:author="Microsoft Office User" w:date="2024-11-19T18:32:00Z">
          <w:pPr>
            <w:pStyle w:val="6"/>
            <w:widowControl/>
            <w:spacing w:beforeAutospacing="0" w:afterAutospacing="0" w:line="312" w:lineRule="auto"/>
          </w:pPr>
        </w:pPrChange>
      </w:pPr>
      <w:r>
        <w:t>技术实现方面，后端采用Spring Boot框架，结合Spring MVC实现业务逻辑；前端采用Vue.js框架，提供动态交互和数据展示；数据存储使用MySQL，支持高效的数据查询与检索。为提升性能，将使用Redis进行缓存；敏感数据加密存储以保障隐私和安全。</w:t>
      </w:r>
    </w:p>
    <w:p w14:paraId="2F4E767F">
      <w:pPr>
        <w:pStyle w:val="6"/>
        <w:widowControl/>
        <w:spacing w:beforeAutospacing="0" w:afterAutospacing="0" w:line="312" w:lineRule="auto"/>
        <w:ind w:firstLine="480" w:firstLineChars="200"/>
        <w:pPrChange w:id="12" w:author="Microsoft Office User" w:date="2024-11-19T18:32:00Z">
          <w:pPr>
            <w:pStyle w:val="6"/>
            <w:widowControl/>
            <w:spacing w:beforeAutospacing="0" w:afterAutospacing="0" w:line="312" w:lineRule="auto"/>
          </w:pPr>
        </w:pPrChange>
      </w:pPr>
      <w:r>
        <w:t>研究的重点问题包括：多角色用户权限管理的实现、数据安全与隐私保护、文件上传和存储优化</w:t>
      </w:r>
      <w:r>
        <w:rPr>
          <w:rFonts w:hint="eastAsia"/>
        </w:rPr>
        <w:t>、</w:t>
      </w:r>
      <w:r>
        <w:t>高效的统计分析方法</w:t>
      </w:r>
      <w:r>
        <w:rPr>
          <w:rFonts w:hint="eastAsia"/>
        </w:rPr>
        <w:t>、规范补贴与服务管理流程；</w:t>
      </w:r>
      <w:r>
        <w:t>通过本研究，期望构建一个功能全面、稳定高效的管理系统，为相关部门和用户提供便捷服务支持。</w:t>
      </w:r>
    </w:p>
    <w:p w14:paraId="7024A1ED">
      <w:pPr>
        <w:widowControl/>
        <w:spacing w:line="312" w:lineRule="auto"/>
      </w:pPr>
    </w:p>
    <w:p w14:paraId="4864FF5A">
      <w:pPr>
        <w:pStyle w:val="2"/>
        <w:widowControl/>
        <w:spacing w:beforeAutospacing="0" w:afterAutospacing="0" w:line="312" w:lineRule="auto"/>
        <w:rPr>
          <w:rFonts w:hint="default"/>
        </w:rPr>
      </w:pPr>
      <w:r>
        <w:rPr>
          <w:rStyle w:val="9"/>
          <w:b/>
        </w:rPr>
        <w:t>5. 目标和要求</w:t>
      </w:r>
    </w:p>
    <w:p w14:paraId="65A4FC14">
      <w:pPr>
        <w:pStyle w:val="6"/>
        <w:widowControl/>
        <w:spacing w:beforeAutospacing="0" w:afterAutospacing="0" w:line="312" w:lineRule="auto"/>
        <w:ind w:firstLine="480" w:firstLineChars="200"/>
        <w:pPrChange w:id="13" w:author="Microsoft Office User" w:date="2024-11-19T18:34:00Z">
          <w:pPr>
            <w:pStyle w:val="6"/>
            <w:widowControl/>
            <w:spacing w:beforeAutospacing="0" w:afterAutospacing="0" w:line="312" w:lineRule="auto"/>
          </w:pPr>
        </w:pPrChange>
      </w:pPr>
      <w:ins w:id="14" w:author="Microsoft Office User" w:date="2024-11-19T18:34:00Z">
        <w:r>
          <w:rPr>
            <w:rFonts w:hint="eastAsia"/>
          </w:rPr>
          <w:t>本文</w:t>
        </w:r>
      </w:ins>
      <w:del w:id="15" w:author="Microsoft Office User" w:date="2024-11-19T18:34:00Z">
        <w:r>
          <w:rPr/>
          <w:delText>本系统</w:delText>
        </w:r>
      </w:del>
      <w:r>
        <w:t>旨在设计并实现一个基于Spring Boot的残疾人信息管理</w:t>
      </w:r>
      <w:del w:id="16" w:author="Microsoft Office User" w:date="2024-11-19T18:34:00Z">
        <w:r>
          <w:rPr>
            <w:rFonts w:hint="eastAsia"/>
          </w:rPr>
          <w:delText>平台</w:delText>
        </w:r>
      </w:del>
      <w:ins w:id="17" w:author="Microsoft Office User" w:date="2024-11-19T18:34:00Z">
        <w:r>
          <w:rPr>
            <w:rFonts w:hint="eastAsia"/>
          </w:rPr>
          <w:t>系统</w:t>
        </w:r>
      </w:ins>
      <w:r>
        <w:t>，目标</w:t>
      </w:r>
      <w:del w:id="18" w:author="Microsoft Office User" w:date="2024-11-19T18:34:00Z">
        <w:r>
          <w:rPr>
            <w:rFonts w:hint="eastAsia"/>
          </w:rPr>
          <w:delText>是</w:delText>
        </w:r>
      </w:del>
      <w:ins w:id="19" w:author="Microsoft Office User" w:date="2024-11-19T18:34:00Z">
        <w:r>
          <w:rPr>
            <w:rFonts w:hint="eastAsia"/>
          </w:rPr>
          <w:t>在于</w:t>
        </w:r>
      </w:ins>
      <w:r>
        <w:t>提升残疾人数据管理效率、优化服务流程、实现精准补贴发放，并为政策决策提供数据支持。系统将具备多模块功能，提供高效、安全、稳定的信息化管理解决方案，同时满足可扩展性和易用性需求</w:t>
      </w:r>
      <w:r>
        <w:rPr>
          <w:rFonts w:hint="eastAsia"/>
        </w:rPr>
        <w:t>，</w:t>
      </w:r>
      <w:r>
        <w:t>通过本设计与实现，期望构建一个功能全面、运行稳定、扩展性强的管理系统，为残疾人信息化管理和服务优化提供有力支持。</w:t>
      </w:r>
    </w:p>
    <w:p w14:paraId="05678A0C">
      <w:pPr>
        <w:pStyle w:val="6"/>
        <w:widowControl/>
        <w:spacing w:beforeAutospacing="0" w:afterAutospacing="0" w:line="312" w:lineRule="auto"/>
      </w:pPr>
    </w:p>
    <w:p w14:paraId="7027AEB8">
      <w:pPr>
        <w:pStyle w:val="6"/>
        <w:widowControl/>
        <w:spacing w:beforeAutospacing="0" w:afterAutospacing="0" w:line="312" w:lineRule="auto"/>
      </w:pPr>
      <w:r>
        <w:rPr>
          <w:rFonts w:hint="eastAsia"/>
        </w:rPr>
        <w:t>1、系统包含的角色：</w:t>
      </w:r>
    </w:p>
    <w:p w14:paraId="3D66CA2C">
      <w:pPr>
        <w:pStyle w:val="6"/>
        <w:widowControl/>
        <w:numPr>
          <w:ilvl w:val="0"/>
          <w:numId w:val="1"/>
        </w:numPr>
        <w:spacing w:beforeAutospacing="0" w:afterAutospacing="0" w:line="312" w:lineRule="auto"/>
        <w:ind w:firstLine="420"/>
      </w:pPr>
      <w:r>
        <w:rPr>
          <w:rFonts w:hint="eastAsia"/>
        </w:rPr>
        <w:t>管理员：管理所有用户的账号、权限和状态；</w:t>
      </w:r>
    </w:p>
    <w:p w14:paraId="2B66C13E">
      <w:pPr>
        <w:pStyle w:val="6"/>
        <w:widowControl/>
        <w:numPr>
          <w:ilvl w:val="0"/>
          <w:numId w:val="1"/>
        </w:numPr>
        <w:spacing w:beforeAutospacing="0" w:afterAutospacing="0" w:line="312" w:lineRule="auto"/>
        <w:ind w:firstLine="420"/>
      </w:pPr>
      <w:r>
        <w:rPr>
          <w:rFonts w:hint="eastAsia"/>
        </w:rPr>
        <w:t>超级管理员：拥有管理员的所有权限，可以对管理员账号进行管理；</w:t>
      </w:r>
    </w:p>
    <w:p w14:paraId="20103766">
      <w:pPr>
        <w:pStyle w:val="6"/>
        <w:widowControl/>
        <w:numPr>
          <w:ilvl w:val="0"/>
          <w:numId w:val="1"/>
        </w:numPr>
        <w:spacing w:beforeAutospacing="0" w:afterAutospacing="0" w:line="312" w:lineRule="auto"/>
        <w:ind w:firstLine="420"/>
      </w:pPr>
      <w:r>
        <w:rPr>
          <w:rFonts w:hint="eastAsia"/>
        </w:rPr>
        <w:t>社会服务管理员：</w:t>
      </w:r>
      <w:r>
        <w:rPr>
          <w:rFonts w:ascii="宋体" w:hAnsi="宋体" w:cs="宋体"/>
          <w:szCs w:val="24"/>
        </w:rPr>
        <w:t>负责残疾人相关信息的录入、管理和审核工作</w:t>
      </w:r>
      <w:r>
        <w:rPr>
          <w:rFonts w:hint="eastAsia" w:ascii="宋体" w:hAnsi="宋体" w:cs="宋体"/>
          <w:szCs w:val="24"/>
        </w:rPr>
        <w:t>，</w:t>
      </w:r>
      <w:r>
        <w:rPr>
          <w:rFonts w:ascii="宋体" w:hAnsi="宋体" w:cs="宋体"/>
          <w:szCs w:val="24"/>
        </w:rPr>
        <w:t>处理补贴申请、康复服务预约等具体业务</w:t>
      </w:r>
      <w:r>
        <w:rPr>
          <w:rFonts w:hint="eastAsia" w:ascii="宋体" w:hAnsi="宋体" w:cs="宋体"/>
          <w:szCs w:val="24"/>
        </w:rPr>
        <w:t>；</w:t>
      </w:r>
    </w:p>
    <w:p w14:paraId="292A0FA9">
      <w:pPr>
        <w:pStyle w:val="6"/>
        <w:widowControl/>
        <w:numPr>
          <w:ilvl w:val="0"/>
          <w:numId w:val="1"/>
        </w:numPr>
        <w:spacing w:beforeAutospacing="0" w:afterAutospacing="0" w:line="312" w:lineRule="auto"/>
        <w:ind w:firstLine="420"/>
      </w:pPr>
      <w:r>
        <w:rPr>
          <w:rFonts w:hint="eastAsia" w:ascii="宋体" w:hAnsi="宋体" w:cs="宋体"/>
          <w:szCs w:val="24"/>
        </w:rPr>
        <w:t>企业用户：发布面向残疾人的招聘信息，</w:t>
      </w:r>
      <w:r>
        <w:rPr>
          <w:rFonts w:ascii="宋体" w:hAnsi="宋体" w:cs="宋体"/>
          <w:szCs w:val="24"/>
        </w:rPr>
        <w:t>管理收到的简历并筛选适合的求职者</w:t>
      </w:r>
      <w:r>
        <w:rPr>
          <w:rFonts w:hint="eastAsia" w:ascii="宋体" w:hAnsi="宋体" w:cs="宋体"/>
          <w:szCs w:val="24"/>
        </w:rPr>
        <w:t>；</w:t>
      </w:r>
    </w:p>
    <w:p w14:paraId="4DA7846F">
      <w:pPr>
        <w:pStyle w:val="6"/>
        <w:widowControl/>
        <w:numPr>
          <w:ilvl w:val="0"/>
          <w:numId w:val="1"/>
        </w:numPr>
        <w:spacing w:beforeAutospacing="0" w:afterAutospacing="0" w:line="312" w:lineRule="auto"/>
        <w:ind w:firstLine="420"/>
      </w:pPr>
      <w:r>
        <w:rPr>
          <w:rFonts w:hint="eastAsia" w:ascii="宋体" w:hAnsi="宋体" w:cs="宋体"/>
          <w:szCs w:val="24"/>
        </w:rPr>
        <w:t>残疾人用户：</w:t>
      </w:r>
      <w:r>
        <w:rPr>
          <w:rFonts w:ascii="宋体" w:hAnsi="宋体" w:cs="宋体"/>
          <w:szCs w:val="24"/>
        </w:rPr>
        <w:t>提供个人信息，申请补贴或服务</w:t>
      </w:r>
      <w:r>
        <w:rPr>
          <w:rFonts w:hint="eastAsia" w:ascii="宋体" w:hAnsi="宋体" w:cs="宋体"/>
          <w:szCs w:val="24"/>
        </w:rPr>
        <w:t>，</w:t>
      </w:r>
      <w:r>
        <w:rPr>
          <w:rFonts w:ascii="宋体" w:hAnsi="宋体" w:cs="宋体"/>
          <w:szCs w:val="24"/>
        </w:rPr>
        <w:t>查看并投递简历，申请招聘职位。</w:t>
      </w:r>
    </w:p>
    <w:p w14:paraId="2E907F73">
      <w:pPr>
        <w:pStyle w:val="6"/>
        <w:widowControl/>
        <w:numPr>
          <w:ilvl w:val="0"/>
          <w:numId w:val="1"/>
        </w:numPr>
        <w:spacing w:beforeAutospacing="0" w:afterAutospacing="0" w:line="312" w:lineRule="auto"/>
        <w:ind w:firstLine="420"/>
      </w:pPr>
      <w:r>
        <w:rPr>
          <w:rFonts w:hint="eastAsia" w:ascii="宋体" w:hAnsi="宋体" w:cs="宋体"/>
          <w:szCs w:val="24"/>
        </w:rPr>
        <w:t>普通用户：</w:t>
      </w:r>
      <w:r>
        <w:rPr>
          <w:rFonts w:ascii="宋体" w:hAnsi="宋体" w:cs="宋体"/>
          <w:szCs w:val="24"/>
        </w:rPr>
        <w:t>面向未被确认为残疾人的普通社会用户，主要用于了解政策和参与志愿服务。</w:t>
      </w:r>
    </w:p>
    <w:p w14:paraId="7876328B">
      <w:pPr>
        <w:pStyle w:val="6"/>
        <w:widowControl/>
        <w:spacing w:beforeAutospacing="0" w:afterAutospacing="0" w:line="312" w:lineRule="auto"/>
        <w:ind w:left="420"/>
      </w:pPr>
    </w:p>
    <w:p w14:paraId="697E018B">
      <w:pPr>
        <w:pStyle w:val="6"/>
        <w:widowControl/>
        <w:spacing w:beforeAutospacing="0" w:afterAutospacing="0" w:line="312" w:lineRule="auto"/>
        <w:ind w:left="420"/>
      </w:pPr>
    </w:p>
    <w:p w14:paraId="220E25DD">
      <w:pPr>
        <w:pStyle w:val="6"/>
        <w:widowControl/>
        <w:spacing w:beforeAutospacing="0" w:afterAutospacing="0" w:line="312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2、系统主要包含的功能模块：</w:t>
      </w:r>
    </w:p>
    <w:p w14:paraId="13CF4623">
      <w:pPr>
        <w:pStyle w:val="6"/>
        <w:widowControl/>
        <w:spacing w:beforeAutospacing="0" w:afterAutospacing="0" w:line="312" w:lineRule="auto"/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1）用户管理模块：用户注册、登录、登出、权限控制、用户查询、用户信息修改等等；</w:t>
      </w:r>
    </w:p>
    <w:p w14:paraId="11C25EB2">
      <w:pPr>
        <w:pStyle w:val="6"/>
        <w:widowControl/>
        <w:spacing w:beforeAutospacing="0" w:afterAutospacing="0" w:line="312" w:lineRule="auto"/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2）用户信息管理模块：基本信息的录入、修改、残疾认证等等；</w:t>
      </w:r>
    </w:p>
    <w:p w14:paraId="68B78C0F">
      <w:pPr>
        <w:pStyle w:val="6"/>
        <w:widowControl/>
        <w:spacing w:beforeAutospacing="0" w:afterAutospacing="0" w:line="312" w:lineRule="auto"/>
        <w:ind w:firstLine="42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3）残疾类别与等级记录模块：动态新增、修改残疾类别、按类别和等级统计残疾人分布情况等等；</w:t>
      </w:r>
    </w:p>
    <w:p w14:paraId="6484FA88">
      <w:pPr>
        <w:pStyle w:val="6"/>
        <w:widowControl/>
        <w:spacing w:beforeAutospacing="0" w:afterAutospacing="0" w:line="312" w:lineRule="auto"/>
        <w:ind w:firstLine="42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4）补贴政策管理模块：补贴政策的发布、修改，残疾人在线申请补贴，审核与发放记录管理；</w:t>
      </w:r>
    </w:p>
    <w:p w14:paraId="5C8C2080">
      <w:pPr>
        <w:pStyle w:val="6"/>
        <w:widowControl/>
        <w:spacing w:beforeAutospacing="0" w:afterAutospacing="0" w:line="312" w:lineRule="auto"/>
        <w:ind w:firstLine="42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5）康复服务管理模块：管理康复服务类型与时间安排，提供在线预约功能，记录服务完成状态与反馈；</w:t>
      </w:r>
    </w:p>
    <w:p w14:paraId="06C7BA53">
      <w:pPr>
        <w:pStyle w:val="6"/>
        <w:widowControl/>
        <w:spacing w:beforeAutospacing="0" w:afterAutospacing="0" w:line="312" w:lineRule="auto"/>
        <w:ind w:firstLine="42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6）招聘信息与简历管理模块：招聘信息的发布、筛选，简历在线投递与状态跟踪；</w:t>
      </w:r>
    </w:p>
    <w:p w14:paraId="3743C43D">
      <w:pPr>
        <w:pStyle w:val="6"/>
        <w:widowControl/>
        <w:spacing w:beforeAutospacing="0" w:afterAutospacing="0" w:line="312" w:lineRule="auto"/>
        <w:ind w:firstLine="42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7）数据统计与分析模块：对残疾人信息按地区、类别、性别等维度统计，生成补贴发放和服务预约的统计报表，图表化展示数据分析结果（饼图、柱状图、折线图等）；</w:t>
      </w:r>
    </w:p>
    <w:p w14:paraId="3DCC39F1">
      <w:pPr>
        <w:pStyle w:val="6"/>
        <w:widowControl/>
        <w:spacing w:beforeAutospacing="0" w:afterAutospacing="0" w:line="312" w:lineRule="auto"/>
        <w:ind w:firstLine="42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8）通知公告模块：发布和管理公告、通知，用户提醒功能（如邮件、短信通知）等等。</w:t>
      </w:r>
    </w:p>
    <w:p w14:paraId="5ED7ADF6">
      <w:pPr>
        <w:pStyle w:val="6"/>
        <w:widowControl/>
        <w:spacing w:beforeAutospacing="0" w:afterAutospacing="0" w:line="312" w:lineRule="auto"/>
        <w:ind w:firstLine="42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9）志愿服务模块：申请志愿者帮助，报名参加志愿活动；</w:t>
      </w:r>
    </w:p>
    <w:p w14:paraId="1339A74A">
      <w:pPr>
        <w:pStyle w:val="6"/>
        <w:widowControl/>
        <w:spacing w:beforeAutospacing="0" w:afterAutospacing="0" w:line="312" w:lineRule="auto"/>
        <w:ind w:firstLine="420"/>
        <w:rPr>
          <w:rFonts w:ascii="宋体" w:hAnsi="宋体" w:cs="宋体"/>
          <w:szCs w:val="24"/>
        </w:rPr>
      </w:pPr>
    </w:p>
    <w:p w14:paraId="25D36B18">
      <w:pPr>
        <w:pStyle w:val="6"/>
        <w:widowControl/>
        <w:numPr>
          <w:ilvl w:val="0"/>
          <w:numId w:val="2"/>
        </w:numPr>
        <w:spacing w:beforeAutospacing="0" w:afterAutospacing="0" w:line="312" w:lineRule="auto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系统功能架构图：</w:t>
      </w:r>
    </w:p>
    <w:p w14:paraId="3AC04DD0">
      <w:pPr>
        <w:pStyle w:val="6"/>
        <w:widowControl/>
        <w:spacing w:beforeAutospacing="0" w:afterAutospacing="0" w:line="312" w:lineRule="auto"/>
        <w:rPr>
          <w:rFonts w:ascii="宋体" w:hAnsi="宋体" w:cs="宋体"/>
          <w:szCs w:val="24"/>
        </w:rPr>
      </w:pPr>
      <w:r>
        <w:drawing>
          <wp:inline distT="0" distB="0" distL="114300" distR="114300">
            <wp:extent cx="6344920" cy="2386330"/>
            <wp:effectExtent l="0" t="0" r="5080" b="127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5286" cy="23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F315">
      <w:pPr>
        <w:pStyle w:val="6"/>
        <w:widowControl/>
        <w:ind w:firstLine="420"/>
        <w:rPr>
          <w:rFonts w:ascii="宋体" w:hAnsi="宋体" w:cs="宋体"/>
          <w:szCs w:val="24"/>
        </w:rPr>
      </w:pPr>
    </w:p>
    <w:p w14:paraId="0DFB7A9F">
      <w:pPr>
        <w:pStyle w:val="6"/>
        <w:widowControl/>
        <w:ind w:firstLine="420"/>
        <w:rPr>
          <w:rFonts w:ascii="宋体" w:hAnsi="宋体" w:cs="宋体"/>
          <w:szCs w:val="24"/>
        </w:rPr>
      </w:pPr>
    </w:p>
    <w:p w14:paraId="039BE155">
      <w:pPr>
        <w:pStyle w:val="6"/>
        <w:widowControl/>
        <w:ind w:firstLine="420"/>
        <w:rPr>
          <w:rFonts w:ascii="宋体" w:hAnsi="宋体" w:cs="宋体"/>
          <w:szCs w:val="24"/>
        </w:rPr>
      </w:pPr>
    </w:p>
    <w:p w14:paraId="0E203CDE">
      <w:pPr>
        <w:pStyle w:val="6"/>
        <w:widowControl/>
        <w:ind w:firstLine="420"/>
        <w:rPr>
          <w:rFonts w:ascii="宋体" w:hAnsi="宋体" w:cs="宋体"/>
          <w:szCs w:val="24"/>
        </w:rPr>
      </w:pPr>
    </w:p>
    <w:p w14:paraId="05CBD2F7">
      <w:pPr>
        <w:pStyle w:val="6"/>
        <w:widowControl/>
        <w:ind w:firstLine="420"/>
        <w:rPr>
          <w:rFonts w:ascii="宋体" w:hAnsi="宋体" w:cs="宋体"/>
          <w:szCs w:val="24"/>
        </w:rPr>
      </w:pPr>
    </w:p>
    <w:p w14:paraId="7768F7B0">
      <w:pPr>
        <w:pStyle w:val="6"/>
        <w:widowControl/>
        <w:ind w:firstLine="420"/>
      </w:pPr>
    </w:p>
    <w:p w14:paraId="10F3105A">
      <w:pPr>
        <w:spacing w:line="360" w:lineRule="auto"/>
        <w:rPr>
          <w:sz w:val="24"/>
          <w:szCs w:val="28"/>
        </w:rPr>
      </w:pPr>
    </w:p>
    <w:p w14:paraId="57C71872">
      <w:pPr>
        <w:spacing w:line="360" w:lineRule="auto"/>
        <w:rPr>
          <w:sz w:val="24"/>
          <w:szCs w:val="28"/>
        </w:rPr>
      </w:pPr>
    </w:p>
    <w:p w14:paraId="0C01BFC2">
      <w:pPr>
        <w:spacing w:line="360" w:lineRule="auto"/>
        <w:rPr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5FF887"/>
    <w:multiLevelType w:val="singleLevel"/>
    <w:tmpl w:val="DE5FF88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3E0CA320"/>
    <w:multiLevelType w:val="singleLevel"/>
    <w:tmpl w:val="3E0CA320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g1OGY3ZmU5ZDUxMjBjYjEyMTQ1OTJjYzFkYTUzZWYifQ=="/>
  </w:docVars>
  <w:rsids>
    <w:rsidRoot w:val="00483132"/>
    <w:rsid w:val="00066D6E"/>
    <w:rsid w:val="0009413B"/>
    <w:rsid w:val="000D1F67"/>
    <w:rsid w:val="001878E0"/>
    <w:rsid w:val="002579F3"/>
    <w:rsid w:val="002B65A4"/>
    <w:rsid w:val="004709E7"/>
    <w:rsid w:val="00483132"/>
    <w:rsid w:val="006601D9"/>
    <w:rsid w:val="006C08F2"/>
    <w:rsid w:val="007D6291"/>
    <w:rsid w:val="00927A8B"/>
    <w:rsid w:val="009C64A3"/>
    <w:rsid w:val="009F0C5C"/>
    <w:rsid w:val="00B616D7"/>
    <w:rsid w:val="00CA268B"/>
    <w:rsid w:val="00CC2727"/>
    <w:rsid w:val="00CD283E"/>
    <w:rsid w:val="00E81F2B"/>
    <w:rsid w:val="00F873C8"/>
    <w:rsid w:val="00FA4D69"/>
    <w:rsid w:val="08A74344"/>
    <w:rsid w:val="08B40BA0"/>
    <w:rsid w:val="26F169F6"/>
    <w:rsid w:val="2AD274CF"/>
    <w:rsid w:val="466C2476"/>
    <w:rsid w:val="4E17716C"/>
    <w:rsid w:val="72BF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cs="Times New Roman"/>
      <w:b/>
      <w:bCs/>
      <w:kern w:val="0"/>
      <w:sz w:val="27"/>
      <w:szCs w:val="27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 w:cs="Times New Roman"/>
      <w:b/>
      <w:bCs/>
      <w:kern w:val="0"/>
      <w:sz w:val="24"/>
      <w:szCs w:val="2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22"/>
    <w:rPr>
      <w:b/>
    </w:r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1263</Words>
  <Characters>1397</Characters>
  <Lines>10</Lines>
  <Paragraphs>2</Paragraphs>
  <TotalTime>72</TotalTime>
  <ScaleCrop>false</ScaleCrop>
  <LinksUpToDate>false</LinksUpToDate>
  <CharactersWithSpaces>1421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2022-12-13T08:54:00Z</dcterms:created>
  <dc:creator>a a</dc:creator>
  <cp:lastModifiedBy>WPS_1583416147</cp:lastModifiedBy>
  <dcterms:modified xsi:type="dcterms:W3CDTF">2024-11-19T10:39:11Z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5D92938E00EE4709B5D6A25F32228781_13</vt:lpwstr>
  </property>
</Properties>
</file>